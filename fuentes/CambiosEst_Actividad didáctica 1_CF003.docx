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8991.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712"/>
        <w:gridCol w:w="6279"/>
        <w:tblGridChange w:id="0">
          <w:tblGrid>
            <w:gridCol w:w="2712"/>
            <w:gridCol w:w="6279"/>
          </w:tblGrid>
        </w:tblGridChange>
      </w:tblGrid>
      <w:tr>
        <w:trPr>
          <w:cantSplit w:val="0"/>
          <w:trHeight w:val="706" w:hRule="atLeast"/>
          <w:tblHeader w:val="0"/>
        </w:trPr>
        <w:tc>
          <w:tcPr>
            <w:shd w:fill="fac896" w:val="clear"/>
            <w:vAlign w:val="center"/>
          </w:tcPr>
          <w:p w:rsidR="00000000" w:rsidDel="00000000" w:rsidP="00000000" w:rsidRDefault="00000000" w:rsidRPr="00000000" w14:paraId="00000002">
            <w:pPr>
              <w:spacing w:line="276" w:lineRule="auto"/>
              <w:jc w:val="both"/>
              <w:rPr>
                <w:rFonts w:ascii="Arial" w:cs="Arial" w:eastAsia="Arial" w:hAnsi="Arial"/>
                <w:b w:val="1"/>
                <w:color w:val="000000"/>
                <w:sz w:val="20"/>
                <w:szCs w:val="20"/>
                <w:rPrChange w:author="SANDRA PATRICIA HOYOS SEPULVEDA" w:id="0" w:date="2022-05-26T14:58:33Z">
                  <w:rPr>
                    <w:rFonts w:ascii="Arial" w:cs="Arial" w:eastAsia="Arial" w:hAnsi="Arial"/>
                    <w:color w:val="000000"/>
                    <w:sz w:val="20"/>
                    <w:szCs w:val="20"/>
                  </w:rPr>
                </w:rPrChange>
              </w:rPr>
            </w:pPr>
            <w:r w:rsidDel="00000000" w:rsidR="00000000" w:rsidRPr="00000000">
              <w:rPr>
                <w:rFonts w:ascii="Arial" w:cs="Arial" w:eastAsia="Arial" w:hAnsi="Arial"/>
                <w:b w:val="1"/>
                <w:color w:val="000000"/>
                <w:sz w:val="20"/>
                <w:szCs w:val="20"/>
                <w:rtl w:val="0"/>
                <w:rPrChange w:author="SANDRA PATRICIA HOYOS SEPULVEDA" w:id="0" w:date="2022-05-26T14:58:33Z">
                  <w:rPr>
                    <w:rFonts w:ascii="Arial" w:cs="Arial" w:eastAsia="Arial" w:hAnsi="Arial"/>
                    <w:color w:val="000000"/>
                    <w:sz w:val="20"/>
                    <w:szCs w:val="20"/>
                  </w:rPr>
                </w:rPrChange>
              </w:rPr>
              <w:t xml:space="preserve">Nombre de la </w:t>
            </w:r>
            <w:ins w:author="SANDRA PATRICIA HOYOS SEPULVEDA" w:id="1" w:date="2022-05-26T14:58:29Z">
              <w:r w:rsidDel="00000000" w:rsidR="00000000" w:rsidRPr="00000000">
                <w:rPr>
                  <w:rFonts w:ascii="Arial" w:cs="Arial" w:eastAsia="Arial" w:hAnsi="Arial"/>
                  <w:b w:val="1"/>
                  <w:color w:val="000000"/>
                  <w:sz w:val="20"/>
                  <w:szCs w:val="20"/>
                  <w:rtl w:val="0"/>
                  <w:rPrChange w:author="SANDRA PATRICIA HOYOS SEPULVEDA" w:id="0" w:date="2022-05-26T14:58:33Z">
                    <w:rPr>
                      <w:rFonts w:ascii="Arial" w:cs="Arial" w:eastAsia="Arial" w:hAnsi="Arial"/>
                      <w:color w:val="000000"/>
                      <w:sz w:val="20"/>
                      <w:szCs w:val="20"/>
                    </w:rPr>
                  </w:rPrChange>
                </w:rPr>
                <w:t xml:space="preserve">a</w:t>
              </w:r>
            </w:ins>
            <w:del w:author="SANDRA PATRICIA HOYOS SEPULVEDA" w:id="1" w:date="2022-05-26T14:58:29Z">
              <w:r w:rsidDel="00000000" w:rsidR="00000000" w:rsidRPr="00000000">
                <w:rPr>
                  <w:rFonts w:ascii="Arial" w:cs="Arial" w:eastAsia="Arial" w:hAnsi="Arial"/>
                  <w:b w:val="1"/>
                  <w:color w:val="000000"/>
                  <w:sz w:val="20"/>
                  <w:szCs w:val="20"/>
                  <w:rtl w:val="0"/>
                  <w:rPrChange w:author="SANDRA PATRICIA HOYOS SEPULVEDA" w:id="0" w:date="2022-05-26T14:58:33Z">
                    <w:rPr>
                      <w:rFonts w:ascii="Arial" w:cs="Arial" w:eastAsia="Arial" w:hAnsi="Arial"/>
                      <w:color w:val="000000"/>
                      <w:sz w:val="20"/>
                      <w:szCs w:val="20"/>
                    </w:rPr>
                  </w:rPrChange>
                </w:rPr>
                <w:delText xml:space="preserve">A</w:delText>
              </w:r>
            </w:del>
            <w:r w:rsidDel="00000000" w:rsidR="00000000" w:rsidRPr="00000000">
              <w:rPr>
                <w:rFonts w:ascii="Arial" w:cs="Arial" w:eastAsia="Arial" w:hAnsi="Arial"/>
                <w:b w:val="1"/>
                <w:color w:val="000000"/>
                <w:sz w:val="20"/>
                <w:szCs w:val="20"/>
                <w:rtl w:val="0"/>
                <w:rPrChange w:author="SANDRA PATRICIA HOYOS SEPULVEDA" w:id="0" w:date="2022-05-26T14:58:33Z">
                  <w:rPr>
                    <w:rFonts w:ascii="Arial" w:cs="Arial" w:eastAsia="Arial" w:hAnsi="Arial"/>
                    <w:color w:val="000000"/>
                    <w:sz w:val="20"/>
                    <w:szCs w:val="20"/>
                  </w:rPr>
                </w:rPrChange>
              </w:rPr>
              <w:t xml:space="preserve">ctividad</w:t>
            </w:r>
          </w:p>
        </w:tc>
        <w:tc>
          <w:tcPr>
            <w:shd w:fill="auto" w:val="clear"/>
            <w:vAlign w:val="center"/>
          </w:tcPr>
          <w:p w:rsidR="00000000" w:rsidDel="00000000" w:rsidP="00000000" w:rsidRDefault="00000000" w:rsidRPr="00000000" w14:paraId="00000003">
            <w:pPr>
              <w:spacing w:line="276" w:lineRule="auto"/>
              <w:jc w:val="both"/>
              <w:rPr>
                <w:rFonts w:ascii="Arial" w:cs="Arial" w:eastAsia="Arial" w:hAnsi="Arial"/>
                <w:color w:val="000000"/>
                <w:sz w:val="20"/>
                <w:szCs w:val="20"/>
                <w:rPrChange w:author="SANDRA PATRICIA HOYOS SEPULVEDA" w:id="2" w:date="2022-05-26T14:58:36Z">
                  <w:rPr>
                    <w:rFonts w:ascii="Arial" w:cs="Arial" w:eastAsia="Arial" w:hAnsi="Arial"/>
                    <w:b w:val="1"/>
                    <w:color w:val="000000"/>
                    <w:sz w:val="20"/>
                    <w:szCs w:val="20"/>
                  </w:rPr>
                </w:rPrChange>
              </w:rPr>
            </w:pPr>
            <w:r w:rsidDel="00000000" w:rsidR="00000000" w:rsidRPr="00000000">
              <w:rPr>
                <w:rFonts w:ascii="Arial" w:cs="Arial" w:eastAsia="Arial" w:hAnsi="Arial"/>
                <w:color w:val="000000"/>
                <w:sz w:val="20"/>
                <w:szCs w:val="20"/>
                <w:rtl w:val="0"/>
                <w:rPrChange w:author="SANDRA PATRICIA HOYOS SEPULVEDA" w:id="2" w:date="2022-05-26T14:58:36Z">
                  <w:rPr>
                    <w:rFonts w:ascii="Arial" w:cs="Arial" w:eastAsia="Arial" w:hAnsi="Arial"/>
                    <w:b w:val="1"/>
                    <w:color w:val="000000"/>
                    <w:sz w:val="20"/>
                    <w:szCs w:val="20"/>
                  </w:rPr>
                </w:rPrChange>
              </w:rPr>
              <w:t xml:space="preserve">El discurso eterno</w:t>
            </w:r>
          </w:p>
        </w:tc>
      </w:tr>
      <w:tr>
        <w:trPr>
          <w:cantSplit w:val="0"/>
          <w:trHeight w:val="706" w:hRule="atLeast"/>
          <w:tblHeader w:val="0"/>
        </w:trPr>
        <w:tc>
          <w:tcPr>
            <w:shd w:fill="fac896" w:val="clear"/>
            <w:vAlign w:val="center"/>
          </w:tcPr>
          <w:p w:rsidR="00000000" w:rsidDel="00000000" w:rsidP="00000000" w:rsidRDefault="00000000" w:rsidRPr="00000000" w14:paraId="00000004">
            <w:pPr>
              <w:spacing w:line="276" w:lineRule="auto"/>
              <w:jc w:val="both"/>
              <w:rPr>
                <w:rFonts w:ascii="Arial" w:cs="Arial" w:eastAsia="Arial" w:hAnsi="Arial"/>
                <w:b w:val="1"/>
                <w:color w:val="000000"/>
                <w:sz w:val="20"/>
                <w:szCs w:val="20"/>
                <w:rPrChange w:author="SANDRA PATRICIA HOYOS SEPULVEDA" w:id="3" w:date="2022-05-26T14:58:33Z">
                  <w:rPr>
                    <w:rFonts w:ascii="Arial" w:cs="Arial" w:eastAsia="Arial" w:hAnsi="Arial"/>
                    <w:color w:val="000000"/>
                    <w:sz w:val="20"/>
                    <w:szCs w:val="20"/>
                  </w:rPr>
                </w:rPrChange>
              </w:rPr>
            </w:pPr>
            <w:r w:rsidDel="00000000" w:rsidR="00000000" w:rsidRPr="00000000">
              <w:rPr>
                <w:rFonts w:ascii="Arial" w:cs="Arial" w:eastAsia="Arial" w:hAnsi="Arial"/>
                <w:b w:val="1"/>
                <w:color w:val="000000"/>
                <w:sz w:val="20"/>
                <w:szCs w:val="20"/>
                <w:rtl w:val="0"/>
                <w:rPrChange w:author="SANDRA PATRICIA HOYOS SEPULVEDA" w:id="3" w:date="2022-05-26T14:58:33Z">
                  <w:rPr>
                    <w:rFonts w:ascii="Arial" w:cs="Arial" w:eastAsia="Arial" w:hAnsi="Arial"/>
                    <w:color w:val="000000"/>
                    <w:sz w:val="20"/>
                    <w:szCs w:val="20"/>
                  </w:rPr>
                </w:rPrChange>
              </w:rPr>
              <w:t xml:space="preserve">Objetivo de la actividad</w:t>
            </w:r>
          </w:p>
        </w:tc>
        <w:tc>
          <w:tcPr>
            <w:shd w:fill="auto" w:val="clear"/>
            <w:vAlign w:val="center"/>
          </w:tcPr>
          <w:p w:rsidR="00000000" w:rsidDel="00000000" w:rsidP="00000000" w:rsidRDefault="00000000" w:rsidRPr="00000000" w14:paraId="00000005">
            <w:pPr>
              <w:spacing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Identificar que un discurso puede realizarse con cierta facilidad, pero no siempre el decir algo, da propósito, utilidad y significado a lo que se dice.</w:t>
            </w:r>
          </w:p>
        </w:tc>
      </w:tr>
    </w:tbl>
    <w:p w:rsidR="00000000" w:rsidDel="00000000" w:rsidP="00000000" w:rsidRDefault="00000000" w:rsidRPr="00000000" w14:paraId="00000006">
      <w:pPr>
        <w:spacing w:after="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7">
      <w:pPr>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highlight w:val="yellow"/>
          <w:rtl w:val="0"/>
        </w:rPr>
        <w:t xml:space="preserve">*</w:t>
      </w:r>
      <w:commentRangeStart w:id="0"/>
      <w:r w:rsidDel="00000000" w:rsidR="00000000" w:rsidRPr="00000000">
        <w:rPr>
          <w:rFonts w:ascii="Arial" w:cs="Arial" w:eastAsia="Arial" w:hAnsi="Arial"/>
          <w:sz w:val="20"/>
          <w:szCs w:val="20"/>
          <w:highlight w:val="yellow"/>
          <w:rtl w:val="0"/>
        </w:rPr>
        <w:t xml:space="preserve">El estudiante deberá mover cada cuadro, uno a uno, para desarrollar un discurso, si bien el cuadro presenta (56) cantidad de cuadros posibles, la idea es que solo tengan (15) casillas para desarrollar un discurso (esta actividad tiene retroalimentación global porque no hay preguntas buenas o malas). La idea es que tenga la opción de realizar la actividad tipo banco de palabra o arrastrar y soltar, que ellos puedan cualquier de estas casillas y construyan el discurso como quieran, que le salga un botón de check o validar y que allí le salga la retroalimentación global.</w:t>
      </w:r>
      <w:r w:rsidDel="00000000" w:rsidR="00000000" w:rsidRPr="00000000">
        <w:rPr>
          <w:rFonts w:ascii="Arial" w:cs="Arial" w:eastAsia="Arial" w:hAnsi="Arial"/>
          <w:sz w:val="20"/>
          <w:szCs w:val="20"/>
          <w:rtl w:val="0"/>
        </w:rPr>
        <w:t xml:space="preserve"> </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8">
      <w:pPr>
        <w:spacing w:after="0" w:line="240" w:lineRule="auto"/>
        <w:jc w:val="both"/>
        <w:rPr>
          <w:rFonts w:ascii="Arial" w:cs="Arial" w:eastAsia="Arial" w:hAnsi="Arial"/>
          <w:sz w:val="20"/>
          <w:szCs w:val="20"/>
        </w:rPr>
      </w:pPr>
      <w:r w:rsidDel="00000000" w:rsidR="00000000" w:rsidRPr="00000000">
        <w:rPr>
          <w:rtl w:val="0"/>
        </w:rPr>
      </w:r>
    </w:p>
    <w:tbl>
      <w:tblPr>
        <w:tblStyle w:val="Table2"/>
        <w:tblW w:w="8926.0" w:type="dxa"/>
        <w:jc w:val="left"/>
        <w:tblInd w:w="0.0" w:type="dxa"/>
        <w:tblBorders>
          <w:top w:color="f4b083" w:space="0" w:sz="4" w:val="single"/>
          <w:left w:color="f4b083" w:space="0" w:sz="4" w:val="single"/>
          <w:bottom w:color="f4b083" w:space="0" w:sz="4" w:val="single"/>
          <w:right w:color="f4b083" w:space="0" w:sz="4" w:val="single"/>
          <w:insideH w:color="f4b083" w:space="0" w:sz="4" w:val="single"/>
          <w:insideV w:color="f4b083" w:space="0" w:sz="4" w:val="single"/>
        </w:tblBorders>
        <w:tblLayout w:type="fixed"/>
        <w:tblLook w:val="04A0"/>
      </w:tblPr>
      <w:tblGrid>
        <w:gridCol w:w="1838"/>
        <w:gridCol w:w="7088"/>
        <w:tblGridChange w:id="0">
          <w:tblGrid>
            <w:gridCol w:w="1838"/>
            <w:gridCol w:w="7088"/>
          </w:tblGrid>
        </w:tblGridChange>
      </w:tblGrid>
      <w:tr>
        <w:trPr>
          <w:cantSplit w:val="0"/>
          <w:tblHeader w:val="0"/>
        </w:trPr>
        <w:tc>
          <w:tcPr>
            <w:vAlign w:val="center"/>
          </w:tcPr>
          <w:p w:rsidR="00000000" w:rsidDel="00000000" w:rsidP="00000000" w:rsidRDefault="00000000" w:rsidRPr="00000000" w14:paraId="00000009">
            <w:pPr>
              <w:jc w:val="center"/>
              <w:rPr>
                <w:rFonts w:ascii="Arial" w:cs="Arial" w:eastAsia="Arial" w:hAnsi="Arial"/>
              </w:rPr>
            </w:pPr>
            <w:r w:rsidDel="00000000" w:rsidR="00000000" w:rsidRPr="00000000">
              <w:rPr>
                <w:rtl w:val="0"/>
              </w:rPr>
            </w:r>
          </w:p>
        </w:tc>
        <w:tc>
          <w:tcPr>
            <w:vAlign w:val="center"/>
          </w:tcPr>
          <w:p w:rsidR="00000000" w:rsidDel="00000000" w:rsidP="00000000" w:rsidRDefault="00000000" w:rsidRPr="00000000" w14:paraId="0000000A">
            <w:pPr>
              <w:jc w:val="center"/>
              <w:rPr>
                <w:rFonts w:ascii="Arial" w:cs="Arial" w:eastAsia="Arial" w:hAnsi="Arial"/>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0B">
            <w:pPr>
              <w:rPr>
                <w:rFonts w:ascii="Arial" w:cs="Arial" w:eastAsia="Arial" w:hAnsi="Arial"/>
              </w:rPr>
            </w:pPr>
            <w:r w:rsidDel="00000000" w:rsidR="00000000" w:rsidRPr="00000000">
              <w:rPr>
                <w:rFonts w:ascii="Arial" w:cs="Arial" w:eastAsia="Arial" w:hAnsi="Arial"/>
                <w:rtl w:val="0"/>
              </w:rPr>
              <w:t xml:space="preserve">Enunciado:</w:t>
            </w:r>
          </w:p>
        </w:tc>
        <w:tc>
          <w:tcPr>
            <w:vAlign w:val="center"/>
          </w:tcPr>
          <w:p w:rsidR="00000000" w:rsidDel="00000000" w:rsidP="00000000" w:rsidRDefault="00000000" w:rsidRPr="00000000" w14:paraId="0000000C">
            <w:pPr>
              <w:jc w:val="both"/>
              <w:rPr>
                <w:rFonts w:ascii="Arial" w:cs="Arial" w:eastAsia="Arial" w:hAnsi="Arial"/>
                <w:b w:val="1"/>
              </w:rPr>
            </w:pPr>
            <w:r w:rsidDel="00000000" w:rsidR="00000000" w:rsidRPr="00000000">
              <w:rPr>
                <w:rFonts w:ascii="Arial" w:cs="Arial" w:eastAsia="Arial" w:hAnsi="Arial"/>
                <w:rtl w:val="0"/>
              </w:rPr>
              <w:t xml:space="preserve">Empareje los siguientes cuadros de textos para construir un discurso</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0D">
            <w:pPr>
              <w:rPr>
                <w:rFonts w:ascii="Arial" w:cs="Arial" w:eastAsia="Arial" w:hAnsi="Arial"/>
              </w:rPr>
            </w:pPr>
            <w:r w:rsidDel="00000000" w:rsidR="00000000" w:rsidRPr="00000000">
              <w:rPr>
                <w:rFonts w:ascii="Arial" w:cs="Arial" w:eastAsia="Arial" w:hAnsi="Arial"/>
                <w:rtl w:val="0"/>
              </w:rPr>
              <w:t xml:space="preserve">Descripción:</w:t>
            </w:r>
          </w:p>
        </w:tc>
        <w:tc>
          <w:tcPr>
            <w:vAlign w:val="center"/>
          </w:tcPr>
          <w:p w:rsidR="00000000" w:rsidDel="00000000" w:rsidP="00000000" w:rsidRDefault="00000000" w:rsidRPr="00000000" w14:paraId="0000000E">
            <w:pPr>
              <w:jc w:val="both"/>
              <w:rPr>
                <w:rFonts w:ascii="Arial" w:cs="Arial" w:eastAsia="Arial" w:hAnsi="Arial"/>
              </w:rPr>
            </w:pPr>
            <w:r w:rsidDel="00000000" w:rsidR="00000000" w:rsidRPr="00000000">
              <w:rPr>
                <w:rFonts w:ascii="Arial" w:cs="Arial" w:eastAsia="Arial" w:hAnsi="Arial"/>
                <w:rtl w:val="0"/>
              </w:rPr>
              <w:t xml:space="preserve">Para la actividad deberá generar un discurso, sólo arrastrando cada cuadro de texto, la única indicación es comenzar con un cuadro de texto de la columna I y luego otro de la columna II, luego continuará con cualquiera alternando el orden que quieras, hasta completar los (15) espacios.</w:t>
            </w:r>
          </w:p>
        </w:tc>
      </w:tr>
    </w:tbl>
    <w:p w:rsidR="00000000" w:rsidDel="00000000" w:rsidP="00000000" w:rsidRDefault="00000000" w:rsidRPr="00000000" w14:paraId="0000000F">
      <w:pPr>
        <w:spacing w:after="0" w:line="240" w:lineRule="auto"/>
        <w:jc w:val="both"/>
        <w:rPr>
          <w:rFonts w:ascii="Arial" w:cs="Arial" w:eastAsia="Arial" w:hAnsi="Arial"/>
          <w:sz w:val="20"/>
          <w:szCs w:val="20"/>
        </w:rPr>
      </w:pPr>
      <w:r w:rsidDel="00000000" w:rsidR="00000000" w:rsidRPr="00000000">
        <w:rPr>
          <w:rtl w:val="0"/>
        </w:rPr>
      </w:r>
    </w:p>
    <w:tbl>
      <w:tblPr>
        <w:tblStyle w:val="Table3"/>
        <w:tblW w:w="9013.0" w:type="dxa"/>
        <w:jc w:val="left"/>
        <w:tblInd w:w="-3.000000000000014" w:type="dxa"/>
        <w:tblBorders>
          <w:top w:color="00007f" w:space="0" w:sz="4" w:val="single"/>
          <w:left w:color="00007f" w:space="0" w:sz="4" w:val="single"/>
          <w:bottom w:color="00007f" w:space="0" w:sz="4" w:val="single"/>
          <w:right w:color="00007f" w:space="0" w:sz="4" w:val="single"/>
          <w:insideH w:color="00007f" w:space="0" w:sz="4" w:val="single"/>
          <w:insideV w:color="00007f" w:space="0" w:sz="4" w:val="single"/>
        </w:tblBorders>
        <w:tblLayout w:type="fixed"/>
        <w:tblLook w:val="0000"/>
      </w:tblPr>
      <w:tblGrid>
        <w:gridCol w:w="2270"/>
        <w:gridCol w:w="2212"/>
        <w:gridCol w:w="2210"/>
        <w:gridCol w:w="2321"/>
        <w:tblGridChange w:id="0">
          <w:tblGrid>
            <w:gridCol w:w="2270"/>
            <w:gridCol w:w="2212"/>
            <w:gridCol w:w="2210"/>
            <w:gridCol w:w="2321"/>
          </w:tblGrid>
        </w:tblGridChange>
      </w:tblGrid>
      <w:tr>
        <w:trPr>
          <w:cantSplit w:val="0"/>
          <w:trHeight w:val="372" w:hRule="atLeast"/>
          <w:tblHeader w:val="0"/>
        </w:trPr>
        <w:tc>
          <w:tcPr>
            <w:shd w:fill="ed7d31" w:val="clear"/>
            <w:vAlign w:val="center"/>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9"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w:t>
            </w:r>
          </w:p>
        </w:tc>
        <w:tc>
          <w:tcPr>
            <w:shd w:fill="ed7d31" w:val="clear"/>
            <w:vAlign w:val="center"/>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9"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II</w:t>
            </w:r>
          </w:p>
        </w:tc>
        <w:tc>
          <w:tcPr>
            <w:shd w:fill="ed7d31" w:val="clear"/>
            <w:vAlign w:val="center"/>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9"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III</w:t>
            </w:r>
          </w:p>
        </w:tc>
        <w:tc>
          <w:tcPr>
            <w:shd w:fill="ed7d31" w:val="clear"/>
            <w:vAlign w:val="center"/>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9"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IV</w:t>
            </w:r>
          </w:p>
        </w:tc>
      </w:tr>
      <w:tr>
        <w:trPr>
          <w:cantSplit w:val="0"/>
          <w:trHeight w:val="1201" w:hRule="atLeast"/>
          <w:tblHeader w:val="0"/>
        </w:trPr>
        <w:tc>
          <w:tcPr>
            <w:shd w:fill="fbe5d5" w:val="clear"/>
            <w:vAlign w:val="center"/>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9"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9"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Queridos compañeros</w:t>
            </w:r>
          </w:p>
        </w:tc>
        <w:tc>
          <w:tcPr>
            <w:shd w:fill="fbe5d5" w:val="clear"/>
            <w:vAlign w:val="center"/>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9"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 realización de las premisas del programa</w:t>
            </w:r>
          </w:p>
        </w:tc>
        <w:tc>
          <w:tcPr>
            <w:shd w:fill="fbe5d5" w:val="clear"/>
            <w:vAlign w:val="center"/>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9"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nos obliga a un exhaustivo análisis</w:t>
            </w:r>
          </w:p>
        </w:tc>
        <w:tc>
          <w:tcPr>
            <w:shd w:fill="fbe5d5" w:val="clear"/>
            <w:vAlign w:val="center"/>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9"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 las condiciones financieras y administrativas existentes.</w:t>
            </w:r>
          </w:p>
        </w:tc>
      </w:tr>
      <w:tr>
        <w:trPr>
          <w:cantSplit w:val="0"/>
          <w:trHeight w:val="925" w:hRule="atLeast"/>
          <w:tblHeader w:val="0"/>
        </w:trPr>
        <w:tc>
          <w:tcPr>
            <w:shd w:fill="fbe5d5" w:val="clear"/>
            <w:vAlign w:val="center"/>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9"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Por otra parte, y dados los condicionamientos actuales</w:t>
            </w:r>
          </w:p>
        </w:tc>
        <w:tc>
          <w:tcPr>
            <w:shd w:fill="fbe5d5" w:val="clear"/>
            <w:vAlign w:val="center"/>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9"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 complejidad de los estudios de los dirigentes</w:t>
            </w:r>
          </w:p>
        </w:tc>
        <w:tc>
          <w:tcPr>
            <w:shd w:fill="fbe5d5" w:val="clear"/>
            <w:vAlign w:val="center"/>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9"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cumple un rol esencial en la formación</w:t>
            </w:r>
          </w:p>
        </w:tc>
        <w:tc>
          <w:tcPr>
            <w:shd w:fill="fbe5d5" w:val="clear"/>
            <w:vAlign w:val="center"/>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9"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 las directivas de desarrollo para el futuro.</w:t>
            </w:r>
          </w:p>
        </w:tc>
      </w:tr>
      <w:tr>
        <w:trPr>
          <w:cantSplit w:val="0"/>
          <w:trHeight w:val="1200" w:hRule="atLeast"/>
          <w:tblHeader w:val="0"/>
        </w:trPr>
        <w:tc>
          <w:tcPr>
            <w:shd w:fill="fbe5d5" w:val="clear"/>
            <w:vAlign w:val="center"/>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9"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Asimismo,</w:t>
            </w:r>
          </w:p>
        </w:tc>
        <w:tc>
          <w:tcPr>
            <w:shd w:fill="fbe5d5" w:val="clear"/>
            <w:vAlign w:val="center"/>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9"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aumento constante, en cantidad y en extensión, de nuestra actividad</w:t>
            </w:r>
          </w:p>
        </w:tc>
        <w:tc>
          <w:tcPr>
            <w:shd w:fill="fbe5d5" w:val="clear"/>
            <w:vAlign w:val="center"/>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9"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exige la precisión y la determinación</w:t>
            </w:r>
          </w:p>
        </w:tc>
        <w:tc>
          <w:tcPr>
            <w:shd w:fill="fbe5d5" w:val="clear"/>
            <w:vAlign w:val="center"/>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9"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del sistema de participación general.</w:t>
            </w:r>
          </w:p>
        </w:tc>
      </w:tr>
      <w:tr>
        <w:trPr>
          <w:cantSplit w:val="0"/>
          <w:trHeight w:val="924" w:hRule="atLeast"/>
          <w:tblHeader w:val="0"/>
        </w:trPr>
        <w:tc>
          <w:tcPr>
            <w:shd w:fill="fbe5d5" w:val="clear"/>
            <w:vAlign w:val="center"/>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9"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Sin embargo, no hemos de olvidar que</w:t>
            </w:r>
          </w:p>
        </w:tc>
        <w:tc>
          <w:tcPr>
            <w:shd w:fill="fbe5d5" w:val="clear"/>
            <w:vAlign w:val="center"/>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9"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 estructura actual de la organización</w:t>
            </w:r>
          </w:p>
        </w:tc>
        <w:tc>
          <w:tcPr>
            <w:shd w:fill="fbe5d5" w:val="clear"/>
            <w:vAlign w:val="center"/>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9"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ayuda a la preparación y a la realización</w:t>
            </w:r>
          </w:p>
        </w:tc>
        <w:tc>
          <w:tcPr>
            <w:shd w:fill="fbe5d5" w:val="clear"/>
            <w:vAlign w:val="center"/>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9"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 las actitudes de los miembros hacia sus deberes ineludibles.</w:t>
            </w:r>
          </w:p>
        </w:tc>
      </w:tr>
      <w:tr>
        <w:trPr>
          <w:cantSplit w:val="0"/>
          <w:trHeight w:val="1201" w:hRule="atLeast"/>
          <w:tblHeader w:val="0"/>
        </w:trPr>
        <w:tc>
          <w:tcPr>
            <w:shd w:fill="fbe5d5" w:val="clear"/>
            <w:vAlign w:val="center"/>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9"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 igual manera,</w:t>
            </w:r>
          </w:p>
        </w:tc>
        <w:tc>
          <w:tcPr>
            <w:shd w:fill="fbe5d5" w:val="clear"/>
            <w:vAlign w:val="center"/>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9"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nuevo modelo de actividad de la organización,</w:t>
            </w:r>
          </w:p>
        </w:tc>
        <w:tc>
          <w:tcPr>
            <w:shd w:fill="fbe5d5" w:val="clear"/>
            <w:vAlign w:val="center"/>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9"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garantiza la participación de un grupo importante en la formación</w:t>
            </w:r>
          </w:p>
        </w:tc>
        <w:tc>
          <w:tcPr>
            <w:shd w:fill="fbe5d5" w:val="clear"/>
            <w:vAlign w:val="center"/>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9"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 las nuevas proposiciones.</w:t>
            </w:r>
          </w:p>
        </w:tc>
      </w:tr>
      <w:tr>
        <w:trPr>
          <w:cantSplit w:val="0"/>
          <w:trHeight w:val="925" w:hRule="atLeast"/>
          <w:tblHeader w:val="0"/>
        </w:trPr>
        <w:tc>
          <w:tcPr>
            <w:shd w:fill="fbe5d5" w:val="clear"/>
            <w:vAlign w:val="center"/>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9"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 práctica de la vida cotidiana prueba que,</w:t>
            </w:r>
          </w:p>
        </w:tc>
        <w:tc>
          <w:tcPr>
            <w:shd w:fill="fbe5d5" w:val="clear"/>
            <w:vAlign w:val="center"/>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9"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desarrollo continuo de distintas formas de actividad</w:t>
            </w:r>
          </w:p>
        </w:tc>
        <w:tc>
          <w:tcPr>
            <w:shd w:fill="fbe5d5" w:val="clear"/>
            <w:vAlign w:val="center"/>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9"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cumple deberes importantes en la determinación</w:t>
            </w:r>
          </w:p>
        </w:tc>
        <w:tc>
          <w:tcPr>
            <w:shd w:fill="fbe5d5" w:val="clear"/>
            <w:vAlign w:val="center"/>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9"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 las direcciones educativas en el sentido del progreso.</w:t>
            </w:r>
          </w:p>
        </w:tc>
      </w:tr>
      <w:tr>
        <w:trPr>
          <w:cantSplit w:val="0"/>
          <w:trHeight w:val="1477" w:hRule="atLeast"/>
          <w:tblHeader w:val="0"/>
        </w:trPr>
        <w:tc>
          <w:tcPr>
            <w:shd w:fill="fbe5d5" w:val="clear"/>
            <w:vAlign w:val="center"/>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9"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 es indispensable argumentar el peso y la significación de estos problemas ya que,</w:t>
            </w:r>
          </w:p>
        </w:tc>
        <w:tc>
          <w:tcPr>
            <w:shd w:fill="fbe5d5" w:val="clear"/>
            <w:vAlign w:val="center"/>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9"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9" w:right="208"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nuestra actividad de información y propaganda</w:t>
            </w:r>
          </w:p>
        </w:tc>
        <w:tc>
          <w:tcPr>
            <w:shd w:fill="fbe5d5" w:val="clear"/>
            <w:vAlign w:val="center"/>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9"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facilita la creación</w:t>
            </w:r>
          </w:p>
        </w:tc>
        <w:tc>
          <w:tcPr>
            <w:shd w:fill="fbe5d5" w:val="clear"/>
            <w:vAlign w:val="center"/>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9" w:right="157"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del sistema de formación de cuadros que corresponda a las necesidades.</w:t>
            </w:r>
          </w:p>
        </w:tc>
      </w:tr>
      <w:tr>
        <w:trPr>
          <w:cantSplit w:val="0"/>
          <w:trHeight w:val="925" w:hRule="atLeast"/>
          <w:tblHeader w:val="0"/>
        </w:trPr>
        <w:tc>
          <w:tcPr>
            <w:shd w:fill="fbe5d5" w:val="clear"/>
            <w:vAlign w:val="center"/>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9"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Las experiencias ricas y diversas muestran que,</w:t>
            </w:r>
          </w:p>
        </w:tc>
        <w:tc>
          <w:tcPr>
            <w:shd w:fill="fbe5d5" w:val="clear"/>
            <w:vAlign w:val="center"/>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9"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reforzamiento y desarrollo de las estructuras</w:t>
            </w:r>
          </w:p>
        </w:tc>
        <w:tc>
          <w:tcPr>
            <w:shd w:fill="fbe5d5" w:val="clear"/>
            <w:vAlign w:val="center"/>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9"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obstaculiza la apreciación de la importancia</w:t>
            </w:r>
          </w:p>
        </w:tc>
        <w:tc>
          <w:tcPr>
            <w:shd w:fill="fbe5d5" w:val="clear"/>
            <w:vAlign w:val="center"/>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9"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 las condiciones de las actividades apropiadas.</w:t>
            </w:r>
          </w:p>
        </w:tc>
      </w:tr>
      <w:tr>
        <w:trPr>
          <w:cantSplit w:val="0"/>
          <w:trHeight w:val="925" w:hRule="atLeast"/>
          <w:tblHeader w:val="0"/>
        </w:trPr>
        <w:tc>
          <w:tcPr>
            <w:shd w:fill="fbe5d5" w:val="clear"/>
            <w:vAlign w:val="center"/>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9"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afán de organización, pero sobre todo</w:t>
            </w:r>
          </w:p>
        </w:tc>
        <w:tc>
          <w:tcPr>
            <w:shd w:fill="fbe5d5" w:val="clear"/>
            <w:vAlign w:val="center"/>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9"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 consulta con los numerosos militantes</w:t>
            </w:r>
          </w:p>
        </w:tc>
        <w:tc>
          <w:tcPr>
            <w:shd w:fill="fbe5d5" w:val="clear"/>
            <w:vAlign w:val="center"/>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9"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ofrece un ensayo interesante de verificación</w:t>
            </w:r>
          </w:p>
        </w:tc>
        <w:tc>
          <w:tcPr>
            <w:shd w:fill="fbe5d5" w:val="clear"/>
            <w:vAlign w:val="center"/>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9"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del modelo de desarrollo.</w:t>
            </w:r>
          </w:p>
        </w:tc>
      </w:tr>
      <w:tr>
        <w:trPr>
          <w:cantSplit w:val="0"/>
          <w:trHeight w:val="925" w:hRule="atLeast"/>
          <w:tblHeader w:val="0"/>
        </w:trPr>
        <w:tc>
          <w:tcPr>
            <w:shd w:fill="fbe5d5" w:val="clear"/>
            <w:vAlign w:val="center"/>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9"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Los superiores principios ideológicos, condicionan que</w:t>
            </w:r>
          </w:p>
        </w:tc>
        <w:tc>
          <w:tcPr>
            <w:shd w:fill="fbe5d5" w:val="clear"/>
            <w:vAlign w:val="center"/>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9"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inicio de la acción general de formación de las actitudes</w:t>
            </w:r>
          </w:p>
        </w:tc>
        <w:tc>
          <w:tcPr>
            <w:shd w:fill="fbe5d5" w:val="clear"/>
            <w:vAlign w:val="center"/>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9"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implica el proceso de reestructuración y modernización</w:t>
            </w:r>
          </w:p>
        </w:tc>
        <w:tc>
          <w:tcPr>
            <w:shd w:fill="fbe5d5" w:val="clear"/>
            <w:vAlign w:val="center"/>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9"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 las formas de acción.</w:t>
            </w:r>
          </w:p>
        </w:tc>
      </w:tr>
      <w:tr>
        <w:trPr>
          <w:cantSplit w:val="0"/>
          <w:trHeight w:val="1200" w:hRule="atLeast"/>
          <w:tblHeader w:val="0"/>
        </w:trPr>
        <w:tc>
          <w:tcPr>
            <w:shd w:fill="fbe5d5" w:val="clear"/>
            <w:vAlign w:val="center"/>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9"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Incluso, bien pudiéramos atrevernos a sugerir que</w:t>
            </w:r>
          </w:p>
        </w:tc>
        <w:tc>
          <w:tcPr>
            <w:shd w:fill="fbe5d5" w:val="clear"/>
            <w:vAlign w:val="center"/>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9"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un relanzamiento específico de todos los sectores implicados</w:t>
            </w:r>
          </w:p>
        </w:tc>
        <w:tc>
          <w:tcPr>
            <w:shd w:fill="fbe5d5" w:val="clear"/>
            <w:vAlign w:val="center"/>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9"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habrá de significar un auténtico y eficaz punto de partida</w:t>
            </w:r>
          </w:p>
        </w:tc>
        <w:tc>
          <w:tcPr>
            <w:shd w:fill="fbe5d5" w:val="clear"/>
            <w:vAlign w:val="center"/>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9"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 las básicas premisas adoptadas.</w:t>
            </w:r>
          </w:p>
        </w:tc>
      </w:tr>
      <w:tr>
        <w:trPr>
          <w:cantSplit w:val="0"/>
          <w:trHeight w:val="372" w:hRule="atLeast"/>
          <w:tblHeader w:val="0"/>
        </w:trPr>
        <w:tc>
          <w:tcPr>
            <w:shd w:fill="fbe5d5" w:val="clear"/>
            <w:vAlign w:val="center"/>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9"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Es obvio señalar que,</w:t>
            </w:r>
          </w:p>
        </w:tc>
        <w:tc>
          <w:tcPr>
            <w:shd w:fill="fbe5d5" w:val="clear"/>
            <w:vAlign w:val="center"/>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9"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 superación de experiencias periclitadas</w:t>
            </w:r>
          </w:p>
        </w:tc>
        <w:tc>
          <w:tcPr>
            <w:shd w:fill="fbe5d5" w:val="clear"/>
            <w:vAlign w:val="center"/>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9"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permite en todo caso explicitar las razones fundamentales</w:t>
            </w:r>
          </w:p>
        </w:tc>
        <w:tc>
          <w:tcPr>
            <w:shd w:fill="fbe5d5" w:val="clear"/>
            <w:vAlign w:val="center"/>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9"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 toda una casuística de amplio espectro.</w:t>
            </w:r>
          </w:p>
        </w:tc>
      </w:tr>
      <w:tr>
        <w:trPr>
          <w:cantSplit w:val="0"/>
          <w:trHeight w:val="372" w:hRule="atLeast"/>
          <w:tblHeader w:val="0"/>
        </w:trPr>
        <w:tc>
          <w:tcPr>
            <w:shd w:fill="fbe5d5" w:val="clear"/>
            <w:vAlign w:val="center"/>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9"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Pero pecaríamos de insinceros si soslayásemos que,</w:t>
            </w:r>
          </w:p>
        </w:tc>
        <w:tc>
          <w:tcPr>
            <w:shd w:fill="fbe5d5" w:val="clear"/>
            <w:vAlign w:val="center"/>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9"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una aplicación indiscriminada de los factores confluyentes</w:t>
            </w:r>
          </w:p>
        </w:tc>
        <w:tc>
          <w:tcPr>
            <w:shd w:fill="fbe5d5" w:val="clear"/>
            <w:vAlign w:val="center"/>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9"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asegura, en todo caso, un proceso muy sensible de inversión</w:t>
            </w:r>
          </w:p>
        </w:tc>
        <w:tc>
          <w:tcPr>
            <w:shd w:fill="fbe5d5" w:val="clear"/>
            <w:vAlign w:val="center"/>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9"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 los elementos generadores.</w:t>
            </w:r>
          </w:p>
        </w:tc>
      </w:tr>
      <w:tr>
        <w:trPr>
          <w:cantSplit w:val="0"/>
          <w:trHeight w:val="372" w:hRule="atLeast"/>
          <w:tblHeader w:val="0"/>
        </w:trPr>
        <w:tc>
          <w:tcPr>
            <w:shd w:fill="fbe5d5" w:val="clear"/>
            <w:vAlign w:val="center"/>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9"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9"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Por último, y como definitivo elemento esclarecedor, cabe añadir que,</w:t>
            </w:r>
          </w:p>
        </w:tc>
        <w:tc>
          <w:tcPr>
            <w:shd w:fill="fbe5d5" w:val="clear"/>
            <w:vAlign w:val="center"/>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9"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9"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proceso consensuado de unas y otras aplicaciones concurrentes</w:t>
            </w:r>
          </w:p>
        </w:tc>
        <w:tc>
          <w:tcPr>
            <w:shd w:fill="fbe5d5" w:val="clear"/>
            <w:vAlign w:val="center"/>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9"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deriva de una indirecta incidencia superadora</w:t>
            </w:r>
          </w:p>
        </w:tc>
        <w:tc>
          <w:tcPr>
            <w:shd w:fill="fbe5d5" w:val="clear"/>
            <w:vAlign w:val="center"/>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9"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 toda una serie de criterios ideológicamente sistematizados en un frente común de actuación regeneradora.</w:t>
            </w:r>
          </w:p>
        </w:tc>
      </w:tr>
    </w:tbl>
    <w:p w:rsidR="00000000" w:rsidDel="00000000" w:rsidP="00000000" w:rsidRDefault="00000000" w:rsidRPr="00000000" w14:paraId="00000050">
      <w:pPr>
        <w:spacing w:after="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1">
      <w:pPr>
        <w:spacing w:after="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2">
      <w:pPr>
        <w:jc w:val="both"/>
        <w:rPr>
          <w:shd w:fill="auto" w:val="clear"/>
          <w:rPrChange w:author="SANDRA PATRICIA HOYOS SEPULVEDA" w:id="5" w:date="2022-05-26T14:58:54Z">
            <w:rPr>
              <w:rFonts w:ascii="Arial" w:cs="Arial" w:eastAsia="Arial" w:hAnsi="Arial"/>
              <w:sz w:val="20"/>
              <w:szCs w:val="20"/>
            </w:rPr>
          </w:rPrChange>
        </w:rPr>
        <w:pPrChange w:author="SANDRA PATRICIA HOYOS SEPULVEDA" w:id="0" w:date="2022-05-26T14:58:54Z">
          <w:pPr/>
        </w:pPrChange>
      </w:pPr>
      <w:r w:rsidDel="00000000" w:rsidR="00000000" w:rsidRPr="00000000">
        <w:rPr>
          <w:rFonts w:ascii="Arial" w:cs="Arial" w:eastAsia="Arial" w:hAnsi="Arial"/>
          <w:b w:val="1"/>
          <w:sz w:val="20"/>
          <w:szCs w:val="20"/>
          <w:rtl w:val="0"/>
        </w:rPr>
        <w:t xml:space="preserve">Realimentación global:</w:t>
      </w:r>
      <w:r w:rsidDel="00000000" w:rsidR="00000000" w:rsidRPr="00000000">
        <w:rPr>
          <w:rFonts w:ascii="Arial" w:cs="Arial" w:eastAsia="Arial" w:hAnsi="Arial"/>
          <w:sz w:val="20"/>
          <w:szCs w:val="20"/>
          <w:rtl w:val="0"/>
        </w:rPr>
        <w:t xml:space="preserve"> ¡Lo lograste! construiste un discurso, pero como pudiste experimentar pudieses haber estado largo tiempo estableciendo un discurso eterno. Con este ejercicio práctico puedes ver la importancia de la narrativa y cómo debemos construir un discurso que </w:t>
      </w:r>
      <w:ins w:author="SANDRA PATRICIA HOYOS SEPULVEDA" w:id="4" w:date="2022-05-26T14:58:50Z">
        <w:r w:rsidDel="00000000" w:rsidR="00000000" w:rsidRPr="00000000">
          <w:rPr>
            <w:rFonts w:ascii="Arial" w:cs="Arial" w:eastAsia="Arial" w:hAnsi="Arial"/>
            <w:sz w:val="20"/>
            <w:szCs w:val="20"/>
            <w:rtl w:val="0"/>
          </w:rPr>
          <w:t xml:space="preserve">transmite</w:t>
        </w:r>
      </w:ins>
      <w:del w:author="SANDRA PATRICIA HOYOS SEPULVEDA" w:id="4" w:date="2022-05-26T14:58:50Z">
        <w:r w:rsidDel="00000000" w:rsidR="00000000" w:rsidRPr="00000000">
          <w:rPr>
            <w:rFonts w:ascii="Arial" w:cs="Arial" w:eastAsia="Arial" w:hAnsi="Arial"/>
            <w:sz w:val="20"/>
            <w:szCs w:val="20"/>
            <w:rtl w:val="0"/>
          </w:rPr>
          <w:delText xml:space="preserve">transmita</w:delText>
        </w:r>
      </w:del>
      <w:r w:rsidDel="00000000" w:rsidR="00000000" w:rsidRPr="00000000">
        <w:rPr>
          <w:rFonts w:ascii="Arial" w:cs="Arial" w:eastAsia="Arial" w:hAnsi="Arial"/>
          <w:sz w:val="20"/>
          <w:szCs w:val="20"/>
          <w:rtl w:val="0"/>
        </w:rPr>
        <w:t xml:space="preserve"> y cumpla con los objetivos que se desean transmitir a las audiencias. </w:t>
      </w:r>
    </w:p>
    <w:p w:rsidR="00000000" w:rsidDel="00000000" w:rsidP="00000000" w:rsidRDefault="00000000" w:rsidRPr="00000000" w14:paraId="00000053">
      <w:pPr>
        <w:rPr>
          <w:sz w:val="20"/>
          <w:szCs w:val="20"/>
        </w:rPr>
      </w:pPr>
      <w:r w:rsidDel="00000000" w:rsidR="00000000" w:rsidRPr="00000000">
        <w:rPr>
          <w:rtl w:val="0"/>
        </w:rPr>
      </w:r>
    </w:p>
    <w:sectPr>
      <w:pgSz w:h="15840" w:w="12240" w:orient="portrait"/>
      <w:pgMar w:bottom="1417" w:top="1417" w:left="1701" w:right="1701" w:header="708" w:footer="708"/>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GROSMAN LANDAEZ ZVI DANIEL" w:id="0" w:date="2022-05-11T19:47:00Z">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Instrucción para producción</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rFonts w:ascii="Cambria" w:cs="Cambria" w:eastAsia="Cambria" w:hAnsi="Cambria"/>
      <w:sz w:val="20"/>
      <w:szCs w:val="20"/>
    </w:r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rPr>
      <w:rFonts w:ascii="Cambria" w:cs="Cambria" w:eastAsia="Cambria" w:hAnsi="Cambria"/>
      <w:sz w:val="20"/>
      <w:szCs w:val="20"/>
    </w:rPr>
    <w:tblPr>
      <w:tblStyleRowBandSize w:val="1"/>
      <w:tblStyleColBandSize w:val="1"/>
      <w:tblCellMar>
        <w:top w:w="0.0" w:type="dxa"/>
        <w:left w:w="108.0" w:type="dxa"/>
        <w:bottom w:w="0.0" w:type="dxa"/>
        <w:right w:w="108.0" w:type="dxa"/>
      </w:tblCellMar>
    </w:tblPr>
    <w:tblStylePr w:type="band1Horz">
      <w:tcPr>
        <w:shd w:fill="fbe5d5" w:val="clear"/>
      </w:tcPr>
    </w:tblStylePr>
    <w:tblStylePr w:type="band1Vert">
      <w:tcPr>
        <w:shd w:fill="fbe5d5" w:val="clear"/>
      </w:tcPr>
    </w:tblStylePr>
    <w:tblStylePr w:type="firstCol">
      <w:rPr>
        <w:b w:val="1"/>
      </w:rPr>
    </w:tblStylePr>
    <w:tblStylePr w:type="firstRow">
      <w:rPr>
        <w:b w:val="1"/>
        <w:color w:val="ffffff"/>
      </w:rPr>
      <w:tcPr>
        <w:tcBorders>
          <w:top w:color="ed7d31" w:space="0" w:sz="4" w:val="single"/>
          <w:left w:color="ed7d31" w:space="0" w:sz="4" w:val="single"/>
          <w:bottom w:color="ed7d31" w:space="0" w:sz="4" w:val="single"/>
          <w:right w:color="ed7d31" w:space="0" w:sz="4" w:val="single"/>
          <w:insideH w:color="000000" w:space="0" w:sz="0" w:val="nil"/>
          <w:insideV w:color="000000" w:space="0" w:sz="0" w:val="nil"/>
        </w:tcBorders>
        <w:shd w:fill="ed7d31" w:val="clear"/>
      </w:tcPr>
    </w:tblStylePr>
    <w:tblStylePr w:type="lastCol">
      <w:rPr>
        <w:b w:val="1"/>
      </w:rPr>
    </w:tblStylePr>
    <w:tblStylePr w:type="lastRow">
      <w:rPr>
        <w:b w:val="1"/>
      </w:rPr>
      <w:tcPr>
        <w:tcBorders>
          <w:top w:color="ed7d31" w:space="0" w:sz="4" w:val="single"/>
        </w:tcBorders>
      </w:tcPr>
    </w:tblStylePr>
  </w:style>
  <w:style w:type="table" w:styleId="Table3">
    <w:basedOn w:val="TableNormal"/>
    <w:pPr>
      <w:spacing w:after="0" w:line="240" w:lineRule="auto"/>
    </w:pPr>
    <w:rPr>
      <w:rFonts w:ascii="Cambria" w:cs="Cambria" w:eastAsia="Cambria" w:hAnsi="Cambria"/>
      <w:sz w:val="20"/>
      <w:szCs w:val="20"/>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